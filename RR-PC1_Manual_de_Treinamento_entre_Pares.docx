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spacing w:lineRule="auto" w:line="240" w:before="0" w:after="200"/>
        <w:jc w:val="center"/>
        <w:rPr>
          <w:b/>
          <w:b/>
          <w:color w:val="000000"/>
          <w:sz w:val="22"/>
          <w:szCs w:val="22"/>
        </w:rPr>
      </w:pPr>
      <w:bookmarkStart w:id="0" w:name="_heading=h.nfkzl3302nxt"/>
      <w:bookmarkEnd w:id="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-</w:t>
      </w:r>
      <w:r>
        <w:rPr/>
        <w:fldChar w:fldCharType="end"/>
      </w:r>
      <w:r>
        <w:rPr>
          <w:b/>
          <w:color w:val="000000"/>
          <w:sz w:val="22"/>
          <w:szCs w:val="22"/>
        </w:rPr>
        <w:t xml:space="preserve">RR-PC1 Manual de Treinamento em Grupo </w:t>
      </w:r>
    </w:p>
    <w:p>
      <w:pPr>
        <w:pStyle w:val="LOnormal"/>
        <w:rPr>
          <w:vertAlign w:val="superscript"/>
          <w:ins w:id="0" w:author="ANGELA GUACARAN" w:date="2022-03-25T13:54:28Z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 xml:space="preserve"> </w:t>
      </w:r>
      <w:r>
        <w:rPr/>
        <w:fldChar w:fldCharType="end"/>
      </w:r>
    </w:p>
    <w:p>
      <w:pPr>
        <w:pStyle w:val="LOnormal"/>
        <w:rPr>
          <w:vertAlign w:val="superscript"/>
        </w:rPr>
      </w:pPr>
      <w:r>
        <w:rPr>
          <w:vertAlign w:val="superscript"/>
        </w:rPr>
      </w:r>
    </w:p>
    <w:tbl>
      <w:tblPr>
        <w:tblStyle w:val="Table1"/>
        <w:tblW w:w="103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10"/>
        <w:gridCol w:w="5100"/>
        <w:gridCol w:w="3510"/>
      </w:tblGrid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Descrição</w:t>
            </w:r>
            <w:r>
              <w:rPr/>
              <w:t xml:space="preserve"> 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Perguntas para debate</w:t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  <w:bCs/>
                <w:ins w:id="1" w:author="Daniel Gardeli" w:date="2022-03-24T23:29:32Z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FILLIN ""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1) Diga o que você viu.</w:t>
            </w:r>
            <w:r>
              <w:rPr>
                <w:b/>
                <w:bCs/>
              </w:rPr>
              <w:fldChar w:fldCharType="end"/>
            </w:r>
          </w:p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FILLIN ""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Durante essa semana, a pessoa que estou avaliando se manteve participativa durantes as sessões, e sempre que possível tirando dúvidas com o instrutor ou no chat.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2) Diga seu efeito.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Causa um efeito positivo  na mentalidade de crescimento da pessoa, de sempre estar querendo ampliar seus conhecimentos em relação a determinado assunto. </w:t>
              <w:br/>
              <w:t>E estar comunicando favorece o bom trabalho em equipe.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3) Pare e ouça.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 pessoa aceitou as avaliações de forma positiva.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/>
            </w:r>
          </w:p>
        </w:tc>
      </w:tr>
      <w:tr>
        <w:trPr>
          <w:trHeight w:val="1846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4) Ofereça sugestões.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Continuar mantendo o foco durante as sessões,  </w:t>
            </w:r>
            <w:r>
              <w:rPr>
                <w:i w:val="false"/>
                <w:iCs w:val="false"/>
              </w:rPr>
              <w:t>e tirando dúvidas, pois seu resultado será sucessivo.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/>
            </w:r>
          </w:p>
        </w:tc>
      </w:tr>
    </w:tbl>
    <w:p>
      <w:pPr>
        <w:pStyle w:val="LOnormal"/>
        <w:spacing w:lineRule="auto" w:line="240"/>
        <w:jc w:val="both"/>
        <w:rPr/>
      </w:pPr>
      <w:r>
        <w:rPr/>
      </w:r>
    </w:p>
    <w:p>
      <w:pPr>
        <w:pStyle w:val="Ttulo2"/>
        <w:keepNext w:val="false"/>
        <w:keepLines w:val="false"/>
        <w:widowControl w:val="false"/>
        <w:spacing w:lineRule="auto" w:line="240" w:before="360" w:after="120"/>
        <w:jc w:val="both"/>
        <w:rPr/>
      </w:pPr>
      <w:r>
        <w:rPr/>
      </w:r>
      <w:bookmarkStart w:id="1" w:name="_heading=h.trbmvifshz8k"/>
      <w:bookmarkStart w:id="2" w:name="_heading=h.trbmvifshz8k"/>
      <w:bookmarkEnd w:id="2"/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320" w:leader="none"/>
        <w:tab w:val="right" w:pos="8640" w:leader="none"/>
      </w:tabs>
      <w:spacing w:lineRule="auto" w:line="240"/>
      <w:jc w:val="center"/>
      <w:rPr/>
    </w:pPr>
    <w:r>
      <w:rPr/>
      <w:t>© 2021</w:t>
    </w:r>
    <w:r>
      <w:rPr>
        <w:color w:val="FF0000"/>
      </w:rPr>
      <w:t xml:space="preserve"> </w:t>
    </w:r>
    <w:r>
      <w:rPr/>
      <w:t>Generation: You Employed, Inc.</w:t>
    </w:r>
  </w:p>
  <w:p>
    <w:pPr>
      <w:pStyle w:val="LOnormal"/>
      <w:tabs>
        <w:tab w:val="clear" w:pos="720"/>
        <w:tab w:val="center" w:pos="4320" w:leader="none"/>
        <w:tab w:val="right" w:pos="8640" w:leader="none"/>
      </w:tabs>
      <w:spacing w:lineRule="auto" w:line="2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Omu4rZuFci8VivYUuUAFDue/FA==">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LibreOffice/7.3.1.3$Windows_X86_64 LibreOffice_project/a69ca51ded25f3eefd52d7bf9a5fad8c90b87951</Application>
  <AppVersion>15.0000</AppVersion>
  <Pages>1</Pages>
  <Words>124</Words>
  <Characters>611</Characters>
  <CharactersWithSpaces>718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2022-04-08T14:21:22Z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