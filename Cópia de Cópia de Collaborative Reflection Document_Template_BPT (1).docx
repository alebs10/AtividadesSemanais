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color w:val="3d85c6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d85c6"/>
          <w:sz w:val="36"/>
          <w:szCs w:val="36"/>
          <w:rtl w:val="0"/>
        </w:rPr>
        <w:t xml:space="preserve">Scorecard - Autoavaliação 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Orientações:</w:t>
      </w:r>
      <w:r w:rsidDel="00000000" w:rsidR="00000000" w:rsidRPr="00000000">
        <w:rPr>
          <w:sz w:val="20"/>
          <w:szCs w:val="20"/>
          <w:rtl w:val="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Mentalidades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Habilidades comportamentais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Responsabilidade pessoal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Mentalidade de crescimento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Orientação ao futuro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Persistência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Comunicação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Adaptabilidade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Trabalho em equipe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Proatividade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del w:author="Pedro Henrique" w:id="0" w:date="2022-03-24T23:57:09Z">
              <w:r w:rsidDel="00000000" w:rsidR="00000000" w:rsidRPr="00000000">
                <w:rPr>
                  <w:b w:val="1"/>
                  <w:sz w:val="16"/>
                  <w:szCs w:val="16"/>
                  <w:rtl w:val="0"/>
                </w:rPr>
                <w:delText xml:space="preserve">Semana 1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highlight w:val="black"/>
                <w:rPrChange w:author="" w:id="2">
                  <w:rPr/>
                </w:rPrChange>
              </w:rPr>
              <w:pPrChange w:author="Pedro Henrique" w:id="0" w:date="2022-03-24T23:57:00Z">
                <w:pPr>
                  <w:widowControl w:val="0"/>
                  <w:spacing w:line="240" w:lineRule="auto"/>
                  <w:jc w:val="center"/>
                </w:pPr>
              </w:pPrChange>
            </w:pPr>
            <w:ins w:author="Daniel Gardeli" w:id="1" w:date="2022-03-24T23:55:10Z">
              <w:del w:author="Pedro Henrique" w:id="0" w:date="2022-03-24T23:57:09Z">
                <w:r w:rsidDel="00000000" w:rsidR="00000000" w:rsidRPr="00000000">
                  <w:rPr>
                    <w:b w:val="1"/>
                    <w:sz w:val="16"/>
                    <w:szCs w:val="16"/>
                    <w:highlight w:val="black"/>
                    <w:rtl w:val="0"/>
                    <w:rPrChange w:author="" w:id="2">
                      <w:rPr>
                        <w:b w:val="1"/>
                        <w:sz w:val="16"/>
                        <w:szCs w:val="16"/>
                      </w:rPr>
                    </w:rPrChange>
                  </w:rPr>
                  <w:delText xml:space="preserve">4</w:delText>
                </w:r>
              </w:del>
            </w:ins>
            <w:ins w:author="Yasmin Pardo" w:id="3" w:date="2022-03-25T11:55:00Z">
              <w:r w:rsidDel="00000000" w:rsidR="00000000" w:rsidRPr="00000000">
                <w:rPr>
                  <w:b w:val="1"/>
                  <w:sz w:val="16"/>
                  <w:szCs w:val="16"/>
                  <w:highlight w:val="black"/>
                  <w:rtl w:val="0"/>
                  <w:rPrChange w:author="" w:id="2">
                    <w:rPr>
                      <w:b w:val="1"/>
                      <w:sz w:val="16"/>
                      <w:szCs w:val="16"/>
                    </w:rPr>
                  </w:rPrChange>
                </w:rPr>
                <w:t xml:space="preserve">            </w:t>
              </w:r>
              <w:del w:author="" w:id="4">
                <w:r w:rsidDel="00000000" w:rsidR="00000000" w:rsidRPr="00000000">
                  <w:rPr>
                    <w:b w:val="1"/>
                    <w:sz w:val="16"/>
                    <w:szCs w:val="16"/>
                    <w:highlight w:val="black"/>
                    <w:rtl w:val="0"/>
                    <w:rPrChange w:author="" w:id="2">
                      <w:rPr>
                        <w:b w:val="1"/>
                        <w:sz w:val="16"/>
                        <w:szCs w:val="16"/>
                      </w:rPr>
                    </w:rPrChange>
                  </w:rPr>
                  <w:delText xml:space="preserve"> 3</w:delText>
                </w:r>
              </w:del>
            </w:ins>
            <w:del w:author="" w:id="4"/>
            <w:ins w:author="Daniel Gardeli" w:id="5" w:date="2022-03-25T19:40:35Z">
              <w:del w:author="" w:id="4">
                <w:r w:rsidDel="00000000" w:rsidR="00000000" w:rsidRPr="00000000">
                  <w:rPr>
                    <w:b w:val="1"/>
                    <w:sz w:val="16"/>
                    <w:szCs w:val="16"/>
                    <w:highlight w:val="black"/>
                    <w:rtl w:val="0"/>
                    <w:rPrChange w:author="" w:id="2">
                      <w:rPr>
                        <w:b w:val="1"/>
                        <w:sz w:val="16"/>
                        <w:szCs w:val="16"/>
                      </w:rPr>
                    </w:rPrChange>
                  </w:rPr>
                  <w:delText xml:space="preserve">3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highlight w:val="black"/>
                <w:rPrChange w:author="" w:id="2">
                  <w:rPr/>
                </w:rPrChange>
              </w:rPr>
              <w:pPrChange w:author="" w:id="0">
                <w:pPr>
                  <w:widowControl w:val="0"/>
                  <w:spacing w:line="240" w:lineRule="auto"/>
                  <w:jc w:val="center"/>
                </w:pPr>
              </w:pPrChange>
            </w:pPr>
            <w:ins w:author="Daniel Gardeli" w:id="7" w:date="2022-03-25T19:40:36Z">
              <w:del w:author="" w:id="8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del w:author="" w:id="8"/>
            <w:ins w:author="Yasmin Pardo" w:id="9" w:date="2022-03-25T11:55:13Z">
              <w:del w:author="" w:id="8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highlight w:val="black"/>
                <w:rPrChange w:author="" w:id="2">
                  <w:rPr/>
                </w:rPrChange>
              </w:rPr>
            </w:pPr>
            <w:ins w:author="Yasmin Pardo" w:id="10" w:date="2022-03-25T11:55:20Z">
              <w:r w:rsidDel="00000000" w:rsidR="00000000" w:rsidRPr="00000000">
                <w:rPr>
                  <w:highlight w:val="black"/>
                  <w:rtl w:val="0"/>
                  <w:rPrChange w:author="" w:id="2">
                    <w:rPr/>
                  </w:rPrChange>
                </w:rPr>
                <w:t xml:space="preserve">   </w:t>
              </w:r>
              <w:del w:author="" w:id="11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      3</w:delText>
                </w:r>
              </w:del>
            </w:ins>
            <w:del w:author="" w:id="11"/>
            <w:ins w:author="Daniel Gardeli" w:id="12" w:date="2022-03-25T19:40:37Z">
              <w:del w:author="" w:id="11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highlight w:val="black"/>
                <w:rPrChange w:author="" w:id="2">
                  <w:rPr/>
                </w:rPrChange>
              </w:rPr>
            </w:pPr>
            <w:ins w:author="Daniel Gardeli" w:id="13" w:date="2022-03-25T19:40:38Z">
              <w:del w:author="" w:id="14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del w:author="" w:id="14"/>
            <w:ins w:author="Yasmin Pardo" w:id="15" w:date="2022-03-25T11:55:59Z">
              <w:del w:author="" w:id="14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highlight w:val="black"/>
                <w:rPrChange w:author="" w:id="2">
                  <w:rPr/>
                </w:rPrChange>
              </w:rPr>
            </w:pPr>
            <w:ins w:author="Yasmin Pardo" w:id="16" w:date="2022-03-25T11:55:40Z">
              <w:del w:author="" w:id="17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del w:author="" w:id="17"/>
            <w:ins w:author="Daniel Gardeli" w:id="18" w:date="2022-03-25T19:40:40Z">
              <w:del w:author="" w:id="17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highlight w:val="black"/>
                <w:rPrChange w:author="" w:id="2">
                  <w:rPr/>
                </w:rPrChange>
              </w:rPr>
            </w:pPr>
            <w:ins w:author="Daniel Gardeli" w:id="19" w:date="2022-03-25T19:40:41Z">
              <w:del w:author="" w:id="20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del w:author="" w:id="20"/>
            <w:ins w:author="Yasmin Pardo" w:id="21" w:date="2022-03-25T11:55:45Z">
              <w:del w:author="" w:id="20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highlight w:val="black"/>
                <w:rPrChange w:author="" w:id="2">
                  <w:rPr/>
                </w:rPrChange>
              </w:rPr>
            </w:pPr>
            <w:ins w:author="Daniel Gardeli" w:id="22" w:date="2022-03-25T19:40:42Z">
              <w:del w:author="" w:id="23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del w:author="" w:id="23"/>
            <w:ins w:author="Yasmin Pardo" w:id="24" w:date="2022-03-25T11:55:48Z">
              <w:del w:author="" w:id="23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highlight w:val="black"/>
                <w:rPrChange w:author="" w:id="2">
                  <w:rPr/>
                </w:rPrChange>
              </w:rPr>
            </w:pPr>
            <w:ins w:author="Daniel Gardeli" w:id="25" w:date="2022-03-25T19:40:43Z">
              <w:del w:author="" w:id="26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del w:author="" w:id="26"/>
            <w:ins w:author="Yasmin Pardo" w:id="27" w:date="2022-03-25T11:55:51Z">
              <w:del w:author="" w:id="26">
                <w:r w:rsidDel="00000000" w:rsidR="00000000" w:rsidRPr="00000000">
                  <w:rPr>
                    <w:highlight w:val="black"/>
                    <w:rtl w:val="0"/>
                    <w:rPrChange w:author="" w:id="2">
                      <w:rPr/>
                    </w:rPrChange>
                  </w:rPr>
                  <w:delText xml:space="preserve">3</w:delText>
                </w:r>
              </w:del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ins w:author="Beatriz Alves" w:id="28" w:date="2022-03-25T14:02:33Z">
              <w:r w:rsidDel="00000000" w:rsidR="00000000" w:rsidRPr="00000000">
                <w:rPr>
                  <w:rtl w:val="0"/>
                </w:rPr>
                <w:t xml:space="preserve">4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  <w:b w:val="1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center"/>
        <w:rPr>
          <w:rFonts w:ascii="Calibri" w:cs="Calibri" w:eastAsia="Calibri" w:hAnsi="Calibri"/>
          <w:b w:val="1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line="240" w:lineRule="auto"/>
      <w:jc w:val="center"/>
      <w:rPr/>
    </w:pPr>
    <w:r w:rsidDel="00000000" w:rsidR="00000000" w:rsidRPr="00000000">
      <w:rPr>
        <w:rtl w:val="0"/>
      </w:rPr>
      <w:t xml:space="preserve">© 2020 Generation: You Employed, Inc.</w:t>
    </w:r>
  </w:p>
  <w:p w:rsidR="00000000" w:rsidDel="00000000" w:rsidP="00000000" w:rsidRDefault="00000000" w:rsidRPr="00000000" w14:paraId="0000008B">
    <w:pPr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center"/>
      <w:rPr/>
    </w:pPr>
    <w:r w:rsidDel="00000000" w:rsidR="00000000" w:rsidRPr="00000000">
      <w:rPr/>
      <w:drawing>
        <wp:inline distB="0" distT="0" distL="114300" distR="114300">
          <wp:extent cx="1190294" cy="3570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</w:t>
    </w:r>
  </w:p>
  <w:p w:rsidR="00000000" w:rsidDel="00000000" w:rsidP="00000000" w:rsidRDefault="00000000" w:rsidRPr="00000000" w14:paraId="00000088">
    <w:pPr>
      <w:jc w:val="center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b w:val="1"/>
        <w:rtl w:val="0"/>
      </w:rPr>
      <w:t xml:space="preserve">Nome do participante: </w:t>
      <w:tab/>
      <w:tab/>
      <w:tab/>
      <w:tab/>
      <w:tab/>
      <w:tab/>
      <w:tab/>
      <w:tab/>
      <w:tab/>
      <w:tab/>
      <w:tab/>
      <w:tab/>
      <w:tab/>
      <w:t xml:space="preserve">Coorte: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