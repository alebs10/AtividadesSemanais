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spacing w:lineRule="auto" w:line="240" w:before="0" w:after="200"/>
        <w:jc w:val="center"/>
        <w:rPr>
          <w:b/>
          <w:b/>
          <w:color w:val="000000"/>
          <w:sz w:val="22"/>
          <w:szCs w:val="22"/>
        </w:rPr>
      </w:pPr>
      <w:bookmarkStart w:id="0" w:name="_heading=h.nfkzl3302nxt"/>
      <w:bookmarkEnd w:id="0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>-</w:t>
      </w:r>
      <w:r>
        <w:rPr/>
        <w:fldChar w:fldCharType="end"/>
      </w:r>
      <w:r>
        <w:rPr>
          <w:b/>
          <w:color w:val="000000"/>
          <w:sz w:val="22"/>
          <w:szCs w:val="22"/>
        </w:rPr>
        <w:t xml:space="preserve">RR-PC1 Manual de Treinamento em Grupo </w:t>
      </w:r>
    </w:p>
    <w:p>
      <w:pPr>
        <w:pStyle w:val="LOnormal"/>
        <w:rPr>
          <w:vertAlign w:val="superscript"/>
          <w:ins w:id="0" w:author="ANGELA GUACARAN" w:date="2022-03-25T13:54:28Z"/>
        </w:rPr>
      </w:pPr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  <w:t xml:space="preserve"> </w:t>
      </w:r>
      <w:r>
        <w:rPr/>
        <w:fldChar w:fldCharType="end"/>
      </w:r>
    </w:p>
    <w:p>
      <w:pPr>
        <w:pStyle w:val="LOnormal"/>
        <w:rPr>
          <w:vertAlign w:val="superscript"/>
        </w:rPr>
      </w:pPr>
      <w:r>
        <w:rPr>
          <w:vertAlign w:val="superscript"/>
        </w:rPr>
      </w:r>
    </w:p>
    <w:tbl>
      <w:tblPr>
        <w:tblStyle w:val="Table1"/>
        <w:tblW w:w="936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10"/>
        <w:gridCol w:w="4393"/>
        <w:gridCol w:w="3257"/>
      </w:tblGrid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Passo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Descrição</w:t>
            </w:r>
            <w:r>
              <w:rPr/>
              <w:t xml:space="preserve"> 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Perguntas para debate</w:t>
            </w:r>
          </w:p>
        </w:tc>
      </w:tr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  <w:bCs/>
                <w:ins w:id="1" w:author="Daniel Gardeli" w:date="2022-03-24T23:29:32Z"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FILLIN ""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1) Diga o que você viu.</w:t>
            </w:r>
            <w:r>
              <w:rPr>
                <w:b/>
                <w:bCs/>
              </w:rPr>
              <w:fldChar w:fldCharType="end"/>
            </w:r>
          </w:p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FILLIN ""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 única coisa que reparei do meu colega, essa semana ele tentou o máximo para se comunicar durante as as aulas, porém  seria legal uma participação maior.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Todos nós cumprimos com o papel de responsabilidade?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2) Diga seu efeito.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O participante compreendeu, e contou seus motivos pela qual não estava participativo durante os encontros.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t>O que precisamos para manter uma boa postura?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</w:p>
          <w:p>
            <w:pPr>
              <w:pStyle w:val="LOnormal"/>
              <w:widowControl w:val="false"/>
              <w:spacing w:lineRule="auto" w:line="24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b/>
                <w:b/>
              </w:rPr>
            </w:pPr>
            <w:r>
              <w:rPr>
                <w:b/>
              </w:rPr>
              <w:t>3) Pare e ouça.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i/>
                <w:i/>
              </w:rPr>
            </w:pPr>
            <w:r>
              <w:rPr/>
              <w:t>Ouvimos as observações um do outro, levamos com intuito de melhorarmos naquilo em que temos mais dificuldades. Como comunicação e mentalidade de crescimento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/>
                <w:i/>
              </w:rPr>
            </w:pPr>
            <w:r>
              <w:rPr>
                <w:i/>
              </w:rPr>
              <w:t>Devo me comunicar mais? Com a visão de melhorar como profissional?</w:t>
            </w:r>
          </w:p>
        </w:tc>
      </w:tr>
      <w:tr>
        <w:trPr/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pt-BR" w:eastAsia="zh-CN" w:bidi="hi-IN"/>
              </w:rPr>
              <w:t>4) Ofereça sugestões.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Praticar mais a comunicação e o trabalho em equipe, um bom exemplo disso é quando for tirar dúvidas, ou nos warmups</w:t>
            </w:r>
          </w:p>
        </w:tc>
        <w:tc>
          <w:tcPr>
            <w:tcW w:w="3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i/>
                <w:i/>
              </w:rPr>
            </w:pPr>
            <w:r>
              <w:rPr>
                <w:i/>
              </w:rPr>
              <w:t>Considere em comunicar mais.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>
                <w:i/>
                <w:i/>
              </w:rPr>
            </w:pPr>
            <w:r>
              <w:rPr>
                <w:i/>
              </w:rPr>
              <w:t>Praticar a comunicação e a mentalidade de crescimento</w:t>
            </w:r>
          </w:p>
          <w:p>
            <w:pPr>
              <w:pStyle w:val="LOnormal"/>
              <w:widowControl w:val="false"/>
              <w:spacing w:lineRule="auto" w:line="240"/>
              <w:jc w:val="both"/>
              <w:rPr>
                <w:i/>
                <w:i/>
              </w:rPr>
            </w:pPr>
            <w:r>
              <w:rPr>
                <w:i/>
              </w:rPr>
              <w:t>Estabelecer metas</w:t>
            </w:r>
          </w:p>
        </w:tc>
      </w:tr>
    </w:tbl>
    <w:p>
      <w:pPr>
        <w:pStyle w:val="LOnormal"/>
        <w:spacing w:lineRule="auto" w:line="240"/>
        <w:jc w:val="both"/>
        <w:rPr/>
      </w:pPr>
      <w:r>
        <w:rPr/>
      </w:r>
    </w:p>
    <w:p>
      <w:pPr>
        <w:pStyle w:val="Ttulo2"/>
        <w:keepNext w:val="false"/>
        <w:keepLines w:val="false"/>
        <w:widowControl w:val="false"/>
        <w:spacing w:lineRule="auto" w:line="240" w:before="360" w:after="120"/>
        <w:jc w:val="both"/>
        <w:rPr/>
      </w:pPr>
      <w:r>
        <w:rPr/>
      </w:r>
      <w:bookmarkStart w:id="1" w:name="_heading=h.trbmvifshz8k"/>
      <w:bookmarkStart w:id="2" w:name="_heading=h.trbmvifshz8k"/>
      <w:bookmarkEnd w:id="2"/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320" w:leader="none"/>
        <w:tab w:val="right" w:pos="8640" w:leader="none"/>
      </w:tabs>
      <w:spacing w:lineRule="auto" w:line="240"/>
      <w:jc w:val="center"/>
      <w:rPr/>
    </w:pPr>
    <w:r>
      <w:rPr/>
      <w:t>© 2021</w:t>
    </w:r>
    <w:r>
      <w:rPr>
        <w:color w:val="FF0000"/>
      </w:rPr>
      <w:t xml:space="preserve"> </w:t>
    </w:r>
    <w:r>
      <w:rPr/>
      <w:t>Generation: You Employed, Inc.</w:t>
    </w:r>
  </w:p>
  <w:p>
    <w:pPr>
      <w:pStyle w:val="LOnormal"/>
      <w:tabs>
        <w:tab w:val="clear" w:pos="720"/>
        <w:tab w:val="center" w:pos="4320" w:leader="none"/>
        <w:tab w:val="right" w:pos="8640" w:leader="none"/>
      </w:tabs>
      <w:spacing w:lineRule="auto" w:line="24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Omu4rZuFci8VivYUuUAFDue/FA==">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424</TotalTime>
  <Application>LibreOffice/7.3.1.3$Windows_X86_64 LibreOffice_project/a69ca51ded25f3eefd52d7bf9a5fad8c90b87951</Application>
  <AppVersion>15.0000</AppVersion>
  <Pages>1</Pages>
  <Words>173</Words>
  <Characters>848</Characters>
  <CharactersWithSpaces>994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2022-04-01T21:06:26Z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